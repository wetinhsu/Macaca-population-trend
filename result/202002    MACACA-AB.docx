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232AEB" w:rsidRPr="00487577" w:rsidRDefault="00232AEB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232AEB" w:rsidRPr="00487577" w:rsidRDefault="00232AEB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</w:t>
                            </w:r>
                            <w:proofErr w:type="gram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刪</w:t>
                            </w:r>
                            <w:proofErr w:type="gram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掉距離過近的猴群資料。</w:t>
                            </w:r>
                          </w:p>
                          <w:p w:rsidR="00232AEB" w:rsidRPr="00487577" w:rsidRDefault="00232AEB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232AEB" w:rsidRPr="00487577" w:rsidRDefault="00232AEB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232AEB" w:rsidRPr="00487577" w:rsidRDefault="00232AEB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</w:t>
                      </w:r>
                      <w:proofErr w:type="gram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刪</w:t>
                      </w:r>
                      <w:proofErr w:type="gram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掉距離過近的猴群資料。</w:t>
                      </w:r>
                    </w:p>
                    <w:p w:rsidR="00232AEB" w:rsidRPr="00487577" w:rsidRDefault="00232AEB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proofErr w:type="gramStart"/>
      <w:r w:rsidRPr="00585BEC">
        <w:rPr>
          <w:rFonts w:ascii="Times New Roman" w:eastAsia="標楷體" w:hAnsi="Times New Roman" w:cs="Times New Roman"/>
        </w:rPr>
        <w:t>孤猴於各</w:t>
      </w:r>
      <w:proofErr w:type="gramEnd"/>
      <w:r w:rsidRPr="00585BEC">
        <w:rPr>
          <w:rFonts w:ascii="Times New Roman" w:eastAsia="標楷體" w:hAnsi="Times New Roman" w:cs="Times New Roman"/>
        </w:rPr>
        <w:t>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proofErr w:type="gramStart"/>
      <w:r w:rsidR="00267E94">
        <w:rPr>
          <w:rFonts w:ascii="Times New Roman" w:eastAsia="標楷體" w:hAnsi="Times New Roman" w:cs="Times New Roman" w:hint="eastAsia"/>
        </w:rPr>
        <w:t>猴群數及</w:t>
      </w:r>
      <w:proofErr w:type="gramEnd"/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52"/>
        <w:gridCol w:w="1016"/>
        <w:gridCol w:w="1376"/>
        <w:gridCol w:w="1120"/>
      </w:tblGrid>
      <w:tr w:rsidR="00267E94" w:rsidRPr="002C0030" w:rsidTr="00B20F25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330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47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64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046B3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330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47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364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0.086</w:t>
            </w:r>
          </w:p>
        </w:tc>
      </w:tr>
      <w:tr w:rsidR="009A4808" w:rsidRPr="002C0030" w:rsidTr="00046B3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330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47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EF1596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47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364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0.275</w:t>
            </w:r>
          </w:p>
        </w:tc>
      </w:tr>
      <w:tr w:rsidR="009A4808" w:rsidRPr="002C0030" w:rsidTr="00EF1596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47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9F2C79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330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47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0.027</w:t>
            </w:r>
          </w:p>
        </w:tc>
        <w:tc>
          <w:tcPr>
            <w:tcW w:w="364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0.847</w:t>
            </w:r>
          </w:p>
        </w:tc>
      </w:tr>
      <w:tr w:rsidR="009A4808" w:rsidRPr="002C0030" w:rsidTr="009F2C79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330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47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53440D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47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0.020</w:t>
            </w:r>
          </w:p>
        </w:tc>
        <w:tc>
          <w:tcPr>
            <w:tcW w:w="364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0.650</w:t>
            </w:r>
          </w:p>
        </w:tc>
      </w:tr>
      <w:tr w:rsidR="009A4808" w:rsidRPr="002C0030" w:rsidTr="0053440D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47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5E64DB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330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47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364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1.236</w:t>
            </w:r>
          </w:p>
        </w:tc>
      </w:tr>
      <w:tr w:rsidR="009A4808" w:rsidRPr="002C0030" w:rsidTr="005E64D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330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47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9727E0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330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47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0.048</w:t>
            </w:r>
          </w:p>
        </w:tc>
        <w:tc>
          <w:tcPr>
            <w:tcW w:w="364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1.521</w:t>
            </w:r>
          </w:p>
        </w:tc>
      </w:tr>
      <w:tr w:rsidR="009A4808" w:rsidRPr="002C0030" w:rsidTr="009727E0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33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47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660147">
        <w:trPr>
          <w:trHeight w:val="300"/>
        </w:trPr>
        <w:tc>
          <w:tcPr>
            <w:tcW w:w="423" w:type="pct"/>
            <w:vMerge w:val="restart"/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330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47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364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0.456</w:t>
            </w:r>
          </w:p>
        </w:tc>
      </w:tr>
      <w:tr w:rsidR="009A4808" w:rsidRPr="002C0030" w:rsidTr="00660147">
        <w:trPr>
          <w:trHeight w:val="300"/>
        </w:trPr>
        <w:tc>
          <w:tcPr>
            <w:tcW w:w="423" w:type="pct"/>
            <w:vMerge/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nil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nil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330" w:type="pct"/>
            <w:tcBorders>
              <w:top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47" w:type="pct"/>
            <w:vMerge/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64" w:type="pct"/>
            <w:vMerge/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77DCE">
      <w:pPr>
        <w:widowControl/>
        <w:rPr>
          <w:rFonts w:ascii="Times New Roman" w:eastAsia="標楷體" w:hAnsi="Times New Roman" w:cs="Times New Roman"/>
        </w:rPr>
      </w:pPr>
      <w:r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>
        <w:rPr>
          <w:rFonts w:ascii="Times New Roman" w:eastAsia="標楷體" w:hAnsi="Times New Roman" w:cs="Times New Roman" w:hint="eastAsia"/>
        </w:rPr>
        <w:t>的縣市</w:t>
      </w:r>
      <w:r>
        <w:rPr>
          <w:rFonts w:ascii="Times New Roman" w:eastAsia="標楷體" w:hAnsi="Times New Roman" w:cs="Times New Roman" w:hint="eastAsia"/>
        </w:rPr>
        <w:t>GIS</w:t>
      </w:r>
      <w:r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5D23B1">
      <w:pPr>
        <w:widowControl/>
        <w:rPr>
          <w:rFonts w:ascii="Times New Roman" w:eastAsia="標楷體" w:hAnsi="Times New Roman" w:cs="Times New Roman"/>
        </w:rPr>
      </w:pPr>
    </w:p>
    <w:p w:rsidR="00965BFB" w:rsidRPr="00585BEC" w:rsidRDefault="00A6552E">
      <w:pPr>
        <w:widowControl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樣點與猴</w:t>
      </w:r>
      <w:proofErr w:type="gramEnd"/>
      <w:r>
        <w:rPr>
          <w:rFonts w:ascii="Times New Roman" w:eastAsia="標楷體" w:hAnsi="Times New Roman" w:cs="Times New Roman" w:hint="eastAsia"/>
        </w:rPr>
        <w:t>群於森林類型之分布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536"/>
        <w:gridCol w:w="1125"/>
        <w:gridCol w:w="776"/>
        <w:gridCol w:w="776"/>
        <w:gridCol w:w="776"/>
        <w:gridCol w:w="536"/>
        <w:gridCol w:w="536"/>
        <w:gridCol w:w="776"/>
        <w:gridCol w:w="776"/>
        <w:gridCol w:w="776"/>
        <w:gridCol w:w="776"/>
        <w:gridCol w:w="536"/>
        <w:gridCol w:w="443"/>
        <w:gridCol w:w="776"/>
      </w:tblGrid>
      <w:tr w:rsidR="00965BFB" w:rsidRPr="00585BEC" w:rsidTr="00FD353D">
        <w:trPr>
          <w:trHeight w:val="324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:rsidR="00965BFB" w:rsidRPr="00585BEC" w:rsidRDefault="00585BEC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0" w:type="auto"/>
            <w:vMerge w:val="restart"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總調查樣點數</w:t>
            </w:r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  <w:proofErr w:type="gramEnd"/>
          </w:p>
        </w:tc>
        <w:tc>
          <w:tcPr>
            <w:tcW w:w="0" w:type="auto"/>
            <w:gridSpan w:val="6"/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</w:tr>
      <w:tr w:rsidR="00965BFB" w:rsidRPr="00585BEC" w:rsidTr="00FD353D">
        <w:trPr>
          <w:trHeight w:val="324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7173FA" w:rsidRPr="00585BEC" w:rsidTr="00FD353D">
        <w:trPr>
          <w:trHeight w:val="324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BFB" w:rsidRPr="00585BEC" w:rsidRDefault="00965BFB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E7E6E6" w:themeFill="background2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A92908" w:rsidRPr="00585BEC" w:rsidTr="00FD353D">
        <w:trPr>
          <w:trHeight w:val="324"/>
        </w:trPr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A92908" w:rsidRPr="00585BE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</w:tcPr>
          <w:p w:rsidR="00A92908" w:rsidRPr="00A7246C" w:rsidRDefault="00A92908" w:rsidP="00FD353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</w:tcPr>
          <w:p w:rsidR="00A92908" w:rsidRPr="00A7246C" w:rsidRDefault="00A92908" w:rsidP="00A9290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  <w:proofErr w:type="gramEnd"/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  <w:proofErr w:type="gramEnd"/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proofErr w:type="gramStart"/>
            <w:r w:rsidRPr="005026D0">
              <w:rPr>
                <w:rFonts w:ascii="Times New Roman" w:eastAsia="標楷體" w:hAnsi="Times New Roman" w:cs="Times New Roman" w:hint="eastAsia"/>
              </w:rPr>
              <w:t>竹闊混淆</w:t>
            </w:r>
            <w:proofErr w:type="gramEnd"/>
            <w:r w:rsidRPr="005026D0">
              <w:rPr>
                <w:rFonts w:ascii="Times New Roman" w:eastAsia="標楷體" w:hAnsi="Times New Roman" w:cs="Times New Roman" w:hint="eastAsia"/>
              </w:rPr>
              <w:t>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2F73FF" w:rsidRDefault="002F73FF">
      <w:pPr>
        <w:widowControl/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>
        <w:rPr>
          <w:rFonts w:ascii="Times New Roman" w:eastAsia="標楷體" w:hAnsi="Times New Roman" w:cs="Times New Roman" w:hint="eastAsia"/>
        </w:rPr>
        <w:t>移除調的資料</w:t>
      </w:r>
    </w:p>
    <w:tbl>
      <w:tblPr>
        <w:tblW w:w="96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32AEB" w:rsidRPr="00232AEB" w:rsidTr="00232AEB">
        <w:trPr>
          <w:trHeight w:val="324"/>
        </w:trPr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5760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232AEB">
        <w:trPr>
          <w:trHeight w:val="324"/>
        </w:trPr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proofErr w:type="gramStart"/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  <w:proofErr w:type="gramEnd"/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232AEB" w:rsidRDefault="00232AEB">
      <w:pPr>
        <w:widowControl/>
        <w:rPr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各種說明：</w:t>
      </w:r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7C41FC">
        <w:rPr>
          <w:rFonts w:ascii="Times New Roman" w:eastAsia="標楷體" w:hAnsi="Times New Roman" w:cs="Times New Roman" w:hint="eastAsia"/>
        </w:rPr>
        <w:t>J</w:t>
      </w:r>
      <w:r>
        <w:rPr>
          <w:rFonts w:ascii="Times New Roman" w:eastAsia="標楷體" w:hAnsi="Times New Roman" w:cs="Times New Roman"/>
        </w:rPr>
        <w:t>ulian Day</w:t>
      </w:r>
      <w:r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在平年</w:t>
      </w:r>
      <w:r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/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60</w:t>
      </w:r>
      <w:r>
        <w:rPr>
          <w:rFonts w:ascii="Times New Roman" w:eastAsia="標楷體" w:hAnsi="Times New Roman" w:cs="Times New Roman" w:hint="eastAsia"/>
        </w:rPr>
        <w:t>天，</w:t>
      </w:r>
      <w:r>
        <w:rPr>
          <w:rFonts w:ascii="Times New Roman" w:eastAsia="標楷體" w:hAnsi="Times New Roman" w:cs="Times New Roman" w:hint="eastAsia"/>
        </w:rPr>
        <w:t>6/30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181</w:t>
      </w:r>
      <w:r>
        <w:rPr>
          <w:rFonts w:ascii="Times New Roman" w:eastAsia="標楷體" w:hAnsi="Times New Roman" w:cs="Times New Roman" w:hint="eastAsia"/>
        </w:rPr>
        <w:t>天</w:t>
      </w:r>
      <w:r>
        <w:rPr>
          <w:rFonts w:ascii="Times New Roman" w:eastAsia="標楷體" w:hAnsi="Times New Roman" w:cs="Times New Roman" w:hint="eastAsia"/>
        </w:rPr>
        <w:t>。</w:t>
      </w:r>
      <w:bookmarkStart w:id="0" w:name="_GoBack"/>
      <w:bookmarkEnd w:id="0"/>
    </w:p>
    <w:p w:rsidR="007C41FC" w:rsidRDefault="007C41FC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調查季：有前後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星期的緩衝。</w:t>
      </w:r>
    </w:p>
    <w:p w:rsidR="006603A3" w:rsidRPr="007C41FC" w:rsidRDefault="006603A3" w:rsidP="007C41FC">
      <w:pPr>
        <w:pStyle w:val="af"/>
        <w:widowControl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如果不限制</w:t>
      </w:r>
      <w:del w:id="1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2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，在</w:t>
      </w:r>
      <w:del w:id="3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使用</w:delText>
        </w:r>
      </w:del>
      <w:del w:id="4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2015~2019</w:delText>
        </w:r>
      </w:del>
      <w:del w:id="5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>的</w:delText>
        </w:r>
      </w:del>
      <w:del w:id="6" w:author="user" w:date="2020-02-14T17:45:00Z">
        <w:r w:rsidDel="001758CB">
          <w:rPr>
            <w:rFonts w:ascii="Times New Roman" w:eastAsia="標楷體" w:hAnsi="Times New Roman" w:cs="Times New Roman" w:hint="eastAsia"/>
          </w:rPr>
          <w:delText>資料</w:delText>
        </w:r>
      </w:del>
      <w:r>
        <w:rPr>
          <w:rFonts w:ascii="Times New Roman" w:eastAsia="標楷體" w:hAnsi="Times New Roman" w:cs="Times New Roman" w:hint="eastAsia"/>
        </w:rPr>
        <w:t>分析結果中，</w:t>
      </w:r>
      <w:del w:id="7" w:author="user" w:date="2020-02-14T17:44:00Z">
        <w:r w:rsidDel="001758CB">
          <w:rPr>
            <w:rFonts w:ascii="Times New Roman" w:eastAsia="標楷體" w:hAnsi="Times New Roman" w:cs="Times New Roman" w:hint="eastAsia"/>
          </w:rPr>
          <w:delText xml:space="preserve">julian </w:delText>
        </w:r>
      </w:del>
      <w:ins w:id="8" w:author="user" w:date="2020-02-14T17:44:00Z">
        <w:r w:rsidR="001758CB">
          <w:rPr>
            <w:rFonts w:ascii="Times New Roman" w:eastAsia="標楷體" w:hAnsi="Times New Roman" w:cs="Times New Roman"/>
          </w:rPr>
          <w:t>J</w:t>
        </w:r>
        <w:r w:rsidR="001758CB">
          <w:rPr>
            <w:rFonts w:ascii="Times New Roman" w:eastAsia="標楷體" w:hAnsi="Times New Roman" w:cs="Times New Roman" w:hint="eastAsia"/>
          </w:rPr>
          <w:t xml:space="preserve">ulian </w:t>
        </w:r>
      </w:ins>
      <w:r>
        <w:rPr>
          <w:rFonts w:ascii="Times New Roman" w:eastAsia="標楷體" w:hAnsi="Times New Roman" w:cs="Times New Roman" w:hint="eastAsia"/>
        </w:rPr>
        <w:t>day</w:t>
      </w:r>
      <w:r>
        <w:rPr>
          <w:rFonts w:ascii="Times New Roman" w:eastAsia="標楷體" w:hAnsi="Times New Roman" w:cs="Times New Roman" w:hint="eastAsia"/>
        </w:rPr>
        <w:t>也是不顯著。</w:t>
      </w:r>
    </w:p>
    <w:p w:rsidR="00177D7F" w:rsidRPr="00585BEC" w:rsidRDefault="00177D7F">
      <w:pPr>
        <w:widowControl/>
        <w:rPr>
          <w:rFonts w:ascii="Times New Roman" w:eastAsia="標楷體" w:hAnsi="Times New Roman" w:cs="Times New Roman"/>
        </w:rPr>
        <w:sectPr w:rsidR="00177D7F" w:rsidRPr="00585BEC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EA1FC0" w:rsidRPr="00585BEC" w:rsidRDefault="00854EDC">
      <w:pPr>
        <w:rPr>
          <w:rFonts w:ascii="Times New Roman" w:eastAsia="標楷體" w:hAnsi="Times New Roman" w:cs="Times New Roman"/>
        </w:rPr>
      </w:pPr>
      <w:r>
        <w:rPr>
          <w:rFonts w:ascii="Arial Black" w:eastAsia="標楷體" w:hAnsi="Arial Black" w:cs="Times New Roman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E9139" wp14:editId="14F60569">
                <wp:simplePos x="0" y="0"/>
                <wp:positionH relativeFrom="margin">
                  <wp:posOffset>2019300</wp:posOffset>
                </wp:positionH>
                <wp:positionV relativeFrom="paragraph">
                  <wp:posOffset>-106679</wp:posOffset>
                </wp:positionV>
                <wp:extent cx="4600575" cy="807720"/>
                <wp:effectExtent l="19050" t="19050" r="28575" b="1143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232AEB" w:rsidRPr="00487577" w:rsidRDefault="00232AEB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232AEB" w:rsidRPr="00487577" w:rsidRDefault="00232AEB" w:rsidP="00854EDC">
                            <w:pPr>
                              <w:spacing w:line="0" w:lineRule="atLeast"/>
                              <w:ind w:left="140" w:hangingChars="50" w:hanging="140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獼猴資料皆符合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 xml:space="preserve"> 6分鐘內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100m內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且在</w:t>
                            </w:r>
                            <w:r w:rsidRPr="00090C31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森林內</w:t>
                            </w: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之標準。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(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畫圖、G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LMM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rtri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的資料都是同一份</w:t>
                            </w:r>
                            <w:r>
                              <w:rPr>
                                <w:rFonts w:ascii="華康雅風體W3" w:eastAsia="華康雅風體W3"/>
                                <w:sz w:val="28"/>
                              </w:rPr>
                              <w:t>)</w:t>
                            </w:r>
                          </w:p>
                          <w:p w:rsidR="00232AEB" w:rsidRPr="00487577" w:rsidRDefault="00232AEB" w:rsidP="00854EDC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9139" id="文字方塊 18" o:spid="_x0000_s1027" type="#_x0000_t202" style="position:absolute;margin-left:159pt;margin-top:-8.4pt;width:362.25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232AEB" w:rsidRPr="00487577" w:rsidRDefault="00232AEB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232AEB" w:rsidRPr="00487577" w:rsidRDefault="00232AEB" w:rsidP="00854EDC">
                      <w:pPr>
                        <w:spacing w:line="0" w:lineRule="atLeast"/>
                        <w:ind w:left="140" w:hangingChars="50" w:hanging="140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獼猴資料皆符合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 xml:space="preserve"> 6分鐘內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100m內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且在</w:t>
                      </w:r>
                      <w:r w:rsidRPr="00090C31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森林內</w:t>
                      </w: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之標準。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(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畫圖、G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LMM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、</w:t>
                      </w:r>
                      <w:proofErr w:type="spellStart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rtri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m</w:t>
                      </w:r>
                      <w:proofErr w:type="spellEnd"/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的資料都是同一份</w:t>
                      </w:r>
                      <w:r>
                        <w:rPr>
                          <w:rFonts w:ascii="華康雅風體W3" w:eastAsia="華康雅風體W3"/>
                          <w:sz w:val="28"/>
                        </w:rPr>
                        <w:t>)</w:t>
                      </w:r>
                    </w:p>
                    <w:p w:rsidR="00232AEB" w:rsidRPr="00487577" w:rsidRDefault="00232AEB" w:rsidP="00854EDC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704" w:rsidRPr="00585BEC">
        <w:rPr>
          <w:rFonts w:ascii="Times New Roman" w:eastAsia="標楷體" w:hAnsi="Times New Roman" w:cs="Times New Roman"/>
        </w:rPr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="006D2704"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854EDC" w:rsidRDefault="00854EDC" w:rsidP="00E80CA3">
      <w:pPr>
        <w:rPr>
          <w:rFonts w:ascii="Times New Roman" w:eastAsia="標楷體" w:hAnsi="Times New Roman" w:cs="Times New Roman"/>
          <w:b/>
          <w:sz w:val="28"/>
        </w:rPr>
      </w:pP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CCA327C" wp14:editId="23FFAC38">
            <wp:extent cx="3080050" cy="288036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36" cy="289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27EB863" wp14:editId="727471D9">
            <wp:extent cx="3221966" cy="301307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742" cy="3025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78408166" wp14:editId="5DB111BA">
            <wp:extent cx="3063751" cy="2865120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6" cy="28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0EE0AA53" wp14:editId="5BF2F37D">
            <wp:extent cx="3088197" cy="28879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280" cy="289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172A7542" wp14:editId="52E13167">
            <wp:extent cx="3970301" cy="22936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43" cy="22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6D2704" w:rsidRPr="00585BEC">
        <w:rPr>
          <w:rFonts w:ascii="Times New Roman" w:eastAsia="標楷體" w:hAnsi="Times New Roman" w:cs="Times New Roman"/>
          <w:b/>
          <w:sz w:val="28"/>
        </w:rPr>
        <w:br w:type="page"/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m1 &lt;- </w:t>
      </w:r>
      <w:proofErr w:type="spellStart"/>
      <w:r w:rsidRPr="00585BEC">
        <w:rPr>
          <w:rFonts w:ascii="Times New Roman" w:eastAsia="標楷體" w:hAnsi="Times New Roman" w:cs="Times New Roman"/>
        </w:rPr>
        <w:t>glmer</w:t>
      </w:r>
      <w:proofErr w:type="spellEnd"/>
      <w:r w:rsidRPr="00585BEC">
        <w:rPr>
          <w:rFonts w:ascii="Times New Roman" w:eastAsia="標楷體" w:hAnsi="Times New Roman" w:cs="Times New Roman"/>
        </w:rPr>
        <w:t>(</w:t>
      </w:r>
      <w:proofErr w:type="gramStart"/>
      <w:r w:rsidRPr="00585BEC">
        <w:rPr>
          <w:rFonts w:ascii="Times New Roman" w:eastAsia="標楷體" w:hAnsi="Times New Roman" w:cs="Times New Roman"/>
        </w:rPr>
        <w:t>猴群數</w:t>
      </w:r>
      <w:proofErr w:type="gramEnd"/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</w:t>
      </w:r>
      <w:proofErr w:type="spellStart"/>
      <w:r w:rsidRPr="00585BEC">
        <w:rPr>
          <w:rFonts w:ascii="Times New Roman" w:eastAsia="標楷體" w:hAnsi="Times New Roman" w:cs="Times New Roman"/>
        </w:rPr>
        <w:t>df</w:t>
      </w:r>
      <w:proofErr w:type="spellEnd"/>
      <w:r w:rsidRPr="00585BEC">
        <w:rPr>
          <w:rFonts w:ascii="Times New Roman" w:eastAsia="標楷體" w:hAnsi="Times New Roman" w:cs="Times New Roman"/>
        </w:rPr>
        <w:t>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</w:t>
      </w:r>
      <w:proofErr w:type="gramStart"/>
      <w:r w:rsidRPr="00177B29">
        <w:rPr>
          <w:rFonts w:ascii="Times New Roman" w:eastAsia="標楷體" w:hAnsi="Times New Roman" w:cs="Times New Roman" w:hint="eastAsia"/>
        </w:rPr>
        <w:t>分別為闊葉</w:t>
      </w:r>
      <w:proofErr w:type="gramEnd"/>
      <w:r w:rsidRPr="00177B29">
        <w:rPr>
          <w:rFonts w:ascii="Times New Roman" w:eastAsia="標楷體" w:hAnsi="Times New Roman" w:cs="Times New Roman" w:hint="eastAsia"/>
        </w:rPr>
        <w:t>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proofErr w:type="gramStart"/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</w:t>
      </w:r>
      <w:proofErr w:type="gramEnd"/>
      <w:r w:rsidR="00E90D5D">
        <w:rPr>
          <w:rFonts w:ascii="Times New Roman" w:eastAsia="標楷體" w:hAnsi="Times New Roman" w:cs="Times New Roman" w:hint="eastAsia"/>
        </w:rPr>
        <w:t>中彰投、雲嘉南、高屏、花蓮、</w:t>
      </w:r>
      <w:proofErr w:type="gramStart"/>
      <w:r w:rsidR="00E90D5D">
        <w:rPr>
          <w:rFonts w:ascii="Times New Roman" w:eastAsia="標楷體" w:hAnsi="Times New Roman" w:cs="Times New Roman" w:hint="eastAsia"/>
        </w:rPr>
        <w:t>臺</w:t>
      </w:r>
      <w:proofErr w:type="gramEnd"/>
      <w:r w:rsidR="00E90D5D">
        <w:rPr>
          <w:rFonts w:ascii="Times New Roman" w:eastAsia="標楷體" w:hAnsi="Times New Roman" w:cs="Times New Roman" w:hint="eastAsia"/>
        </w:rPr>
        <w:t>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</w:t>
      </w: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</w:t>
      </w:r>
      <w:proofErr w:type="gramStart"/>
      <w:r w:rsidRPr="00177B29">
        <w:rPr>
          <w:rFonts w:ascii="Times New Roman" w:eastAsia="標楷體" w:hAnsi="Times New Roman" w:cs="Times New Roman" w:hint="eastAsia"/>
        </w:rPr>
        <w:t>臺</w:t>
      </w:r>
      <w:proofErr w:type="gramEnd"/>
      <w:r w:rsidRPr="00177B29">
        <w:rPr>
          <w:rFonts w:ascii="Times New Roman" w:eastAsia="標楷體" w:hAnsi="Times New Roman" w:cs="Times New Roman" w:hint="eastAsia"/>
        </w:rPr>
        <w:t>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proofErr w:type="gramStart"/>
      <w:r w:rsidRPr="00A7246C">
        <w:rPr>
          <w:rFonts w:ascii="Times New Roman" w:eastAsia="標楷體" w:hAnsi="Times New Roman" w:cs="Times New Roman" w:hint="eastAsia"/>
        </w:rPr>
        <w:t>臺</w:t>
      </w:r>
      <w:proofErr w:type="gramEnd"/>
      <w:r w:rsidRPr="00A7246C">
        <w:rPr>
          <w:rFonts w:ascii="Times New Roman" w:eastAsia="標楷體" w:hAnsi="Times New Roman" w:cs="Times New Roman" w:hint="eastAsia"/>
        </w:rPr>
        <w:t>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6076AA" w:rsidRDefault="006076AA" w:rsidP="00585BEC">
      <w:pPr>
        <w:rPr>
          <w:rFonts w:ascii="Times New Roman" w:eastAsia="標楷體" w:hAnsi="Times New Roman" w:cs="Times New Roman"/>
        </w:rPr>
      </w:pP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Analysis of Deviance Table (Type II Wald </w:t>
      </w:r>
      <w:proofErr w:type="spellStart"/>
      <w:r w:rsidRPr="00585BEC">
        <w:rPr>
          <w:rFonts w:ascii="Times New Roman" w:eastAsia="標楷體" w:hAnsi="Times New Roman" w:cs="Times New Roman"/>
        </w:rPr>
        <w:t>chisquare</w:t>
      </w:r>
      <w:proofErr w:type="spellEnd"/>
      <w:r w:rsidRPr="00585BEC">
        <w:rPr>
          <w:rFonts w:ascii="Times New Roman" w:eastAsia="標楷體" w:hAnsi="Times New Roman" w:cs="Times New Roman"/>
        </w:rPr>
        <w:t xml:space="preserve">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41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3.7043</w:t>
            </w:r>
            <w:r w:rsidRPr="005340E2" w:rsidDel="00CE769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0.2952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3.1202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0.0773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7.4698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0.0063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1.2249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0.2684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E7692" w:rsidRPr="00585BEC" w:rsidTr="00A7246C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5340E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340E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41.4099</w:t>
            </w:r>
            <w:r w:rsidRPr="005340E2" w:rsidDel="00927659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E7692" w:rsidRPr="00A7246C" w:rsidRDefault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A7246C" w:rsidRDefault="001A55D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E7692" w:rsidRPr="00585BEC" w:rsidRDefault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 xml:space="preserve">&gt; </w:t>
      </w:r>
      <w:proofErr w:type="gramStart"/>
      <w:r w:rsidRPr="00585BEC">
        <w:rPr>
          <w:rFonts w:ascii="Times New Roman" w:eastAsia="標楷體" w:hAnsi="Times New Roman" w:cs="Times New Roman"/>
        </w:rPr>
        <w:t>summary(</w:t>
      </w:r>
      <w:proofErr w:type="spellStart"/>
      <w:proofErr w:type="gramEnd"/>
      <w:r w:rsidRPr="00585BEC">
        <w:rPr>
          <w:rFonts w:ascii="Times New Roman" w:eastAsia="標楷體" w:hAnsi="Times New Roman" w:cs="Times New Roman"/>
        </w:rPr>
        <w:t>glht</w:t>
      </w:r>
      <w:proofErr w:type="spellEnd"/>
      <w:r w:rsidRPr="00585BEC">
        <w:rPr>
          <w:rFonts w:ascii="Times New Roman" w:eastAsia="標楷體" w:hAnsi="Times New Roman" w:cs="Times New Roman"/>
        </w:rPr>
        <w:t xml:space="preserve">(m1, </w:t>
      </w:r>
      <w:proofErr w:type="spellStart"/>
      <w:r w:rsidRPr="00585BEC">
        <w:rPr>
          <w:rFonts w:ascii="Times New Roman" w:eastAsia="標楷體" w:hAnsi="Times New Roman" w:cs="Times New Roman"/>
        </w:rPr>
        <w:t>linfct</w:t>
      </w:r>
      <w:proofErr w:type="spellEnd"/>
      <w:r w:rsidRPr="00585BEC">
        <w:rPr>
          <w:rFonts w:ascii="Times New Roman" w:eastAsia="標楷體" w:hAnsi="Times New Roman" w:cs="Times New Roman"/>
        </w:rPr>
        <w:t xml:space="preserve"> = </w:t>
      </w:r>
      <w:proofErr w:type="spellStart"/>
      <w:r w:rsidRPr="00585BEC">
        <w:rPr>
          <w:rFonts w:ascii="Times New Roman" w:eastAsia="標楷體" w:hAnsi="Times New Roman" w:cs="Times New Roman"/>
        </w:rPr>
        <w:t>mcp</w:t>
      </w:r>
      <w:proofErr w:type="spellEnd"/>
      <w:r w:rsidRPr="00585BEC">
        <w:rPr>
          <w:rFonts w:ascii="Times New Roman" w:eastAsia="標楷體" w:hAnsi="Times New Roman" w:cs="Times New Roman"/>
        </w:rPr>
        <w:t>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23"/>
        <w:gridCol w:w="1472"/>
        <w:gridCol w:w="1647"/>
        <w:gridCol w:w="1308"/>
        <w:gridCol w:w="1392"/>
        <w:gridCol w:w="724"/>
      </w:tblGrid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6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6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346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0.6274</w:t>
            </w:r>
          </w:p>
        </w:tc>
        <w:tc>
          <w:tcPr>
            <w:tcW w:w="78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0.5751</w:t>
            </w:r>
          </w:p>
        </w:tc>
        <w:tc>
          <w:tcPr>
            <w:tcW w:w="6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1.0910</w:t>
            </w:r>
          </w:p>
        </w:tc>
        <w:tc>
          <w:tcPr>
            <w:tcW w:w="66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0.8823</w:t>
            </w:r>
          </w:p>
        </w:tc>
        <w:tc>
          <w:tcPr>
            <w:tcW w:w="34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1.8743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0.5253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3.5680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0.0047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2.9119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0.7106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4.0980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-0.7495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0.5031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-1.4900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0.6650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0.8365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1.3940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0.7257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1.2469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0.6054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2.0600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0.3028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2.2845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0.7782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2.9360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0.0377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-1.3769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0.5802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-2.3730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0.1616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0.2091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0.6591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0.3170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0.9996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1.0376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1.4570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0.6862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-2.6238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0.5239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-5.0080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-1.0379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0.6096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-1.7030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0.5233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DB371E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-3.6614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0.7127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-5.1380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proofErr w:type="gramStart"/>
            <w:r>
              <w:rPr>
                <w:rFonts w:ascii="Times New Roman" w:eastAsia="標楷體" w:hAnsi="Times New Roman" w:cs="Times New Roman" w:hint="eastAsia"/>
              </w:rPr>
              <w:t>臺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-2.0754</w:t>
            </w:r>
          </w:p>
        </w:tc>
        <w:tc>
          <w:tcPr>
            <w:tcW w:w="78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0.7762</w:t>
            </w:r>
          </w:p>
        </w:tc>
        <w:tc>
          <w:tcPr>
            <w:tcW w:w="6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-2.6740</w:t>
            </w:r>
          </w:p>
        </w:tc>
        <w:tc>
          <w:tcPr>
            <w:tcW w:w="66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0.0786</w:t>
            </w:r>
          </w:p>
        </w:tc>
        <w:tc>
          <w:tcPr>
            <w:tcW w:w="34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B371E" w:rsidRPr="00DB371E" w:rsidTr="00A7246C">
        <w:trPr>
          <w:trHeight w:val="324"/>
        </w:trPr>
        <w:tc>
          <w:tcPr>
            <w:tcW w:w="187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03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1.5860</w:t>
            </w:r>
          </w:p>
        </w:tc>
        <w:tc>
          <w:tcPr>
            <w:tcW w:w="78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0.5916</w:t>
            </w:r>
          </w:p>
        </w:tc>
        <w:tc>
          <w:tcPr>
            <w:tcW w:w="6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2.6810</w:t>
            </w:r>
          </w:p>
        </w:tc>
        <w:tc>
          <w:tcPr>
            <w:tcW w:w="66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0.0768</w:t>
            </w:r>
          </w:p>
        </w:tc>
        <w:tc>
          <w:tcPr>
            <w:tcW w:w="346" w:type="pct"/>
            <w:tcBorders>
              <w:top w:val="nil"/>
            </w:tcBorders>
            <w:shd w:val="clear" w:color="auto" w:fill="auto"/>
            <w:noWrap/>
            <w:vAlign w:val="center"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DB371E" w:rsidRDefault="00DB371E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/>
        </w:rPr>
      </w:pPr>
      <w:r w:rsidRPr="00F670B0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064221" cy="45643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539" cy="456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0B0" w:rsidRDefault="00F670B0" w:rsidP="004A32CE">
      <w:pPr>
        <w:rPr>
          <w:rFonts w:ascii="Times New Roman" w:eastAsia="標楷體" w:hAnsi="Times New Roman" w:cs="Times New Roman" w:hint="eastAsia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如果調查日是在</w:t>
      </w:r>
      <w:r>
        <w:rPr>
          <w:rFonts w:ascii="Times New Roman" w:eastAsia="標楷體" w:hAnsi="Times New Roman" w:cs="Times New Roman" w:hint="eastAsia"/>
        </w:rPr>
        <w:t>76~180</w:t>
      </w:r>
      <w:r>
        <w:rPr>
          <w:rFonts w:ascii="Times New Roman" w:eastAsia="標楷體" w:hAnsi="Times New Roman" w:cs="Times New Roman" w:hint="eastAsia"/>
        </w:rPr>
        <w:t>。</w:t>
      </w:r>
    </w:p>
    <w:tbl>
      <w:tblPr>
        <w:tblW w:w="5920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960"/>
        <w:gridCol w:w="960"/>
        <w:gridCol w:w="1400"/>
        <w:gridCol w:w="960"/>
      </w:tblGrid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森林類型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3.691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4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0.2968 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1.234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0.2666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6.099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0.0135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1.081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0.2985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3632B" w:rsidRPr="0043632B" w:rsidTr="00A7246C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36.591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3632B" w:rsidRPr="00A7246C" w:rsidRDefault="00F0560F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Default="0043632B" w:rsidP="004A32CE">
      <w:pPr>
        <w:rPr>
          <w:rFonts w:ascii="Times New Roman" w:eastAsia="標楷體" w:hAnsi="Times New Roman" w:cs="Times New Roman"/>
        </w:rPr>
      </w:pPr>
    </w:p>
    <w:p w:rsidR="0043632B" w:rsidRDefault="0043632B" w:rsidP="004A32CE">
      <w:pPr>
        <w:rPr>
          <w:rFonts w:ascii="Times New Roman" w:eastAsia="標楷體" w:hAnsi="Times New Roman" w:cs="Times New Roman"/>
        </w:rPr>
      </w:pPr>
    </w:p>
    <w:p w:rsidR="00AE3408" w:rsidRDefault="00AE3408" w:rsidP="004A32CE">
      <w:pPr>
        <w:rPr>
          <w:rFonts w:ascii="Times New Roman" w:eastAsia="標楷體" w:hAnsi="Times New Roman" w:cs="Times New Roman"/>
        </w:rPr>
      </w:pPr>
    </w:p>
    <w:p w:rsidR="00B53072" w:rsidRPr="00B53072" w:rsidRDefault="00B53072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如果把森林類型從</w:t>
      </w:r>
      <w:r>
        <w:rPr>
          <w:rFonts w:ascii="Times New Roman" w:eastAsia="標楷體" w:hAnsi="Times New Roman" w:cs="Times New Roman" w:hint="eastAsia"/>
        </w:rPr>
        <w:t>model</w:t>
      </w:r>
      <w:r>
        <w:rPr>
          <w:rFonts w:ascii="Times New Roman" w:eastAsia="標楷體" w:hAnsi="Times New Roman" w:cs="Times New Roman" w:hint="eastAsia"/>
        </w:rPr>
        <w:t>中拿掉的話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5471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"/>
        <w:gridCol w:w="1627"/>
        <w:gridCol w:w="960"/>
        <w:gridCol w:w="1345"/>
        <w:gridCol w:w="575"/>
      </w:tblGrid>
      <w:tr w:rsidR="00B53072" w:rsidRPr="00B53072" w:rsidTr="0070417B">
        <w:trPr>
          <w:trHeight w:val="324"/>
        </w:trPr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(&gt;</w:t>
            </w:r>
            <w:proofErr w:type="spellStart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  <w:proofErr w:type="spellEnd"/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53072" w:rsidRPr="00B53072" w:rsidRDefault="00B53072" w:rsidP="00B53072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627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4.8435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0.0278 </w:t>
            </w:r>
          </w:p>
        </w:tc>
        <w:tc>
          <w:tcPr>
            <w:tcW w:w="57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17B" w:rsidRPr="00B53072" w:rsidRDefault="008468BD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ins w:id="9" w:author="user" w:date="2020-02-14T16:59:00Z">
              <w:r w:rsidRPr="00B53072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t>*</w:t>
              </w:r>
            </w:ins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066C6C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066C6C">
              <w:rPr>
                <w:rFonts w:ascii="Times New Roman" w:eastAsia="標楷體" w:hAnsi="Times New Roman" w:cs="Times New Roman"/>
              </w:rPr>
              <w:t>3.1494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0.0760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1.1986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 w:rsidP="0097746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0.273</w:t>
            </w:r>
            <w:r w:rsidR="004E3A17">
              <w:rPr>
                <w:rFonts w:ascii="Times New Roman" w:eastAsia="標楷體" w:hAnsi="Times New Roman" w:cs="Times New Roman"/>
              </w:rPr>
              <w:t>6</w:t>
            </w:r>
            <w:r w:rsidRPr="00A7246C"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del w:id="10" w:author="user" w:date="2020-02-14T16:59:00Z">
              <w:r w:rsidRPr="00B53072" w:rsidDel="008468BD">
                <w:rPr>
                  <w:rFonts w:ascii="Times New Roman" w:eastAsia="新細明體" w:hAnsi="Times New Roman" w:cs="Times New Roman"/>
                  <w:color w:val="000000"/>
                  <w:kern w:val="0"/>
                  <w:szCs w:val="24"/>
                </w:rPr>
                <w:delText>*</w:delText>
              </w:r>
            </w:del>
          </w:p>
        </w:tc>
      </w:tr>
      <w:tr w:rsidR="0070417B" w:rsidRPr="00B53072" w:rsidTr="00A7246C">
        <w:trPr>
          <w:trHeight w:val="324"/>
        </w:trPr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627" w:type="dxa"/>
            <w:shd w:val="clear" w:color="auto" w:fill="auto"/>
            <w:noWrap/>
          </w:tcPr>
          <w:p w:rsidR="0070417B" w:rsidRPr="00A7246C" w:rsidRDefault="004E3A17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4E3A17">
              <w:rPr>
                <w:rFonts w:ascii="Times New Roman" w:eastAsia="標楷體" w:hAnsi="Times New Roman" w:cs="Times New Roman"/>
              </w:rPr>
              <w:t>41.5214</w:t>
            </w:r>
          </w:p>
        </w:tc>
        <w:tc>
          <w:tcPr>
            <w:tcW w:w="960" w:type="dxa"/>
            <w:shd w:val="clear" w:color="auto" w:fill="auto"/>
            <w:noWrap/>
          </w:tcPr>
          <w:p w:rsidR="0070417B" w:rsidRPr="00A7246C" w:rsidRDefault="0070417B" w:rsidP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45" w:type="dxa"/>
            <w:shd w:val="clear" w:color="auto" w:fill="auto"/>
            <w:noWrap/>
          </w:tcPr>
          <w:p w:rsidR="0070417B" w:rsidRPr="00A7246C" w:rsidRDefault="0070417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 xml:space="preserve">&lt;0.001 </w:t>
            </w:r>
          </w:p>
        </w:tc>
        <w:tc>
          <w:tcPr>
            <w:tcW w:w="575" w:type="dxa"/>
            <w:shd w:val="clear" w:color="auto" w:fill="auto"/>
            <w:noWrap/>
            <w:vAlign w:val="center"/>
            <w:hideMark/>
          </w:tcPr>
          <w:p w:rsidR="0070417B" w:rsidRPr="00B53072" w:rsidRDefault="0070417B" w:rsidP="0070417B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43632B" w:rsidRPr="00B53072" w:rsidRDefault="0043632B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/0.1</w:t>
            </w:r>
            <w:r w:rsidRPr="006603A3">
              <w:rPr>
                <w:rFonts w:ascii="Times New Roman" w:eastAsia="標楷體" w:hAnsi="Times New Roman" w:cs="Times New Roman" w:hint="eastAsia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pi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0.0143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980</w:t>
            </w:r>
            <w:r>
              <w:rPr>
                <w:rFonts w:ascii="Times New Roman" w:eastAsia="標楷體" w:hAnsi="Times New Roman" w:cs="Times New Roman"/>
                <w:b/>
              </w:rPr>
              <w:t>7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proofErr w:type="gramStart"/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proofErr w:type="gramEnd"/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Pr="0097746B">
              <w:rPr>
                <w:rFonts w:ascii="Times New Roman" w:eastAsia="標楷體" w:hAnsi="Times New Roman" w:cs="Times New Roman"/>
                <w:b/>
              </w:rPr>
              <w:t>11084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B53072" w:rsidRDefault="00B53072" w:rsidP="004A32CE">
      <w:pPr>
        <w:rPr>
          <w:rFonts w:ascii="Times New Roman" w:eastAsia="標楷體" w:hAnsi="Times New Roman" w:cs="Times New Roman"/>
        </w:rPr>
      </w:pPr>
    </w:p>
    <w:p w:rsidR="00F670B0" w:rsidRDefault="00F670B0" w:rsidP="004A32CE">
      <w:pPr>
        <w:rPr>
          <w:rFonts w:ascii="Times New Roman" w:eastAsia="標楷體" w:hAnsi="Times New Roman" w:cs="Times New Roman" w:hint="eastAsia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proofErr w:type="spellStart"/>
      <w:r w:rsidRPr="00B53072">
        <w:rPr>
          <w:rFonts w:ascii="Arial Black" w:eastAsia="標楷體" w:hAnsi="Arial Black" w:cs="Times New Roman"/>
          <w:b/>
          <w:sz w:val="32"/>
        </w:rPr>
        <w:t>Rtrim</w:t>
      </w:r>
      <w:proofErr w:type="spellEnd"/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proofErr w:type="gramStart"/>
      <w:r w:rsidR="00823E5E">
        <w:rPr>
          <w:rFonts w:ascii="Times New Roman" w:eastAsia="標楷體" w:hAnsi="Times New Roman" w:cs="Times New Roman" w:hint="eastAsia"/>
        </w:rPr>
        <w:t>北部</w:t>
      </w:r>
      <w:r w:rsidR="00823E5E">
        <w:rPr>
          <w:rFonts w:ascii="Times New Roman" w:eastAsia="標楷體" w:hAnsi="Times New Roman" w:cs="Times New Roman" w:hint="eastAsia"/>
        </w:rPr>
        <w:t>、</w:t>
      </w:r>
      <w:proofErr w:type="gramEnd"/>
      <w:r w:rsidR="00823E5E">
        <w:rPr>
          <w:rFonts w:ascii="Times New Roman" w:eastAsia="標楷體" w:hAnsi="Times New Roman" w:cs="Times New Roman" w:hint="eastAsia"/>
        </w:rPr>
        <w:t>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proofErr w:type="gramStart"/>
      <w:r w:rsidRPr="00F51F06">
        <w:rPr>
          <w:rFonts w:ascii="Times New Roman" w:eastAsia="標楷體" w:hAnsi="Times New Roman" w:cs="Times New Roman"/>
        </w:rPr>
        <w:t>trim(</w:t>
      </w:r>
      <w:proofErr w:type="spellStart"/>
      <w:proofErr w:type="gramEnd"/>
      <w:r w:rsidRPr="00F51F06">
        <w:rPr>
          <w:rFonts w:ascii="Times New Roman" w:eastAsia="標楷體" w:hAnsi="Times New Roman" w:cs="Times New Roman"/>
        </w:rPr>
        <w:t>df</w:t>
      </w:r>
      <w:proofErr w:type="spellEnd"/>
      <w:r w:rsidRPr="00F51F06">
        <w:rPr>
          <w:rFonts w:ascii="Times New Roman" w:eastAsia="標楷體" w:hAnsi="Times New Roman" w:cs="Times New Roman"/>
        </w:rPr>
        <w:t xml:space="preserve">, </w:t>
      </w:r>
      <w:proofErr w:type="spellStart"/>
      <w:r w:rsidRPr="00F51F06">
        <w:rPr>
          <w:rFonts w:ascii="Times New Roman" w:eastAsia="標楷體" w:hAnsi="Times New Roman" w:cs="Times New Roman"/>
        </w:rPr>
        <w:t>count_col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"number", </w:t>
      </w:r>
      <w:proofErr w:type="spellStart"/>
      <w:r w:rsidRPr="00F51F06">
        <w:rPr>
          <w:rFonts w:ascii="Times New Roman" w:eastAsia="標楷體" w:hAnsi="Times New Roman" w:cs="Times New Roman"/>
        </w:rPr>
        <w:t>site_col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"SP", </w:t>
      </w:r>
      <w:proofErr w:type="spellStart"/>
      <w:r w:rsidRPr="00F51F06">
        <w:rPr>
          <w:rFonts w:ascii="Times New Roman" w:eastAsia="標楷體" w:hAnsi="Times New Roman" w:cs="Times New Roman"/>
        </w:rPr>
        <w:t>year_col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weights_col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"weight", </w:t>
      </w:r>
      <w:proofErr w:type="spellStart"/>
      <w:r w:rsidRPr="00F51F06">
        <w:rPr>
          <w:rFonts w:ascii="Times New Roman" w:eastAsia="標楷體" w:hAnsi="Times New Roman" w:cs="Times New Roman"/>
        </w:rPr>
        <w:t>covar_cols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</w:t>
      </w:r>
      <w:proofErr w:type="spellStart"/>
      <w:r w:rsidRPr="00F51F06">
        <w:rPr>
          <w:rFonts w:ascii="Times New Roman" w:eastAsia="標楷體" w:hAnsi="Times New Roman" w:cs="Times New Roman"/>
        </w:rPr>
        <w:t>changepoints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"all", </w:t>
      </w:r>
      <w:proofErr w:type="spellStart"/>
      <w:r w:rsidRPr="00F51F06">
        <w:rPr>
          <w:rFonts w:ascii="Times New Roman" w:eastAsia="標楷體" w:hAnsi="Times New Roman" w:cs="Times New Roman"/>
        </w:rPr>
        <w:t>overdisp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serialcor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F, </w:t>
      </w:r>
      <w:proofErr w:type="spellStart"/>
      <w:r w:rsidRPr="00F51F06">
        <w:rPr>
          <w:rFonts w:ascii="Times New Roman" w:eastAsia="標楷體" w:hAnsi="Times New Roman" w:cs="Times New Roman"/>
        </w:rPr>
        <w:t>autodelete</w:t>
      </w:r>
      <w:proofErr w:type="spellEnd"/>
      <w:r w:rsidRPr="00F51F06">
        <w:rPr>
          <w:rFonts w:ascii="Times New Roman" w:eastAsia="標楷體" w:hAnsi="Times New Roman" w:cs="Times New Roman"/>
        </w:rPr>
        <w:t xml:space="preserve">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lastRenderedPageBreak/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>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&gt; </w:t>
      </w:r>
      <w:proofErr w:type="spellStart"/>
      <w:r w:rsidRPr="003C3000">
        <w:rPr>
          <w:rFonts w:ascii="Times New Roman" w:eastAsia="標楷體" w:hAnsi="Times New Roman" w:cs="Times New Roman"/>
        </w:rPr>
        <w:t>wald</w:t>
      </w:r>
      <w:proofErr w:type="spellEnd"/>
      <w:r w:rsidRPr="003C3000">
        <w:rPr>
          <w:rFonts w:ascii="Times New Roman" w:eastAsia="標楷體" w:hAnsi="Times New Roman" w:cs="Times New Roman"/>
        </w:rPr>
        <w:t>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Changepoint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Wald_test</w:t>
      </w:r>
      <w:proofErr w:type="spellEnd"/>
      <w:r w:rsidRPr="003C3000">
        <w:rPr>
          <w:rFonts w:ascii="Times New Roman" w:eastAsia="標楷體" w:hAnsi="Times New Roman" w:cs="Times New Roman"/>
        </w:rPr>
        <w:t xml:space="preserve"> </w:t>
      </w:r>
      <w:proofErr w:type="spellStart"/>
      <w:r w:rsidRPr="003C3000">
        <w:rPr>
          <w:rFonts w:ascii="Times New Roman" w:eastAsia="標楷體" w:hAnsi="Times New Roman" w:cs="Times New Roman"/>
        </w:rPr>
        <w:t>df</w:t>
      </w:r>
      <w:proofErr w:type="spellEnd"/>
      <w:r w:rsidRPr="003C3000">
        <w:rPr>
          <w:rFonts w:ascii="Times New Roman" w:eastAsia="標楷體" w:hAnsi="Times New Roman" w:cs="Times New Roman"/>
        </w:rPr>
        <w:t xml:space="preserve">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</w:t>
      </w:r>
      <w:proofErr w:type="gramStart"/>
      <w:r w:rsidRPr="003C3000">
        <w:rPr>
          <w:rFonts w:ascii="Times New Roman" w:eastAsia="標楷體" w:hAnsi="Times New Roman" w:cs="Times New Roman"/>
        </w:rPr>
        <w:t>2015  8.603741</w:t>
      </w:r>
      <w:proofErr w:type="gramEnd"/>
      <w:r w:rsidRPr="003C3000">
        <w:rPr>
          <w:rFonts w:ascii="Times New Roman" w:eastAsia="標楷體" w:hAnsi="Times New Roman" w:cs="Times New Roman"/>
        </w:rPr>
        <w:t xml:space="preserve">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</w:t>
      </w:r>
      <w:proofErr w:type="gramStart"/>
      <w:r w:rsidRPr="003C3000">
        <w:rPr>
          <w:rFonts w:ascii="Times New Roman" w:eastAsia="標楷體" w:hAnsi="Times New Roman" w:cs="Times New Roman"/>
        </w:rPr>
        <w:t>11.505695  6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</w:t>
      </w:r>
      <w:proofErr w:type="gramStart"/>
      <w:r w:rsidRPr="003C3000">
        <w:rPr>
          <w:rFonts w:ascii="Times New Roman" w:eastAsia="標楷體" w:hAnsi="Times New Roman" w:cs="Times New Roman"/>
        </w:rPr>
        <w:t>11.297556  6</w:t>
      </w:r>
      <w:proofErr w:type="gramEnd"/>
      <w:r w:rsidRPr="003C3000">
        <w:rPr>
          <w:rFonts w:ascii="Times New Roman" w:eastAsia="標楷體" w:hAnsi="Times New Roman" w:cs="Times New Roman"/>
        </w:rPr>
        <w:t xml:space="preserve">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upto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add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se_add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</w:t>
      </w:r>
      <w:proofErr w:type="spellStart"/>
      <w:r w:rsidRPr="003C3000">
        <w:rPr>
          <w:rStyle w:val="gd15mcfckub"/>
          <w:rFonts w:ascii="Times New Roman" w:hAnsi="Times New Roman" w:cs="Times New Roman"/>
          <w:szCs w:val="28"/>
        </w:rPr>
        <w:t>se_mul</w:t>
      </w:r>
      <w:proofErr w:type="spellEnd"/>
      <w:r w:rsidRPr="003C3000">
        <w:rPr>
          <w:rStyle w:val="gd15mcfckub"/>
          <w:rFonts w:ascii="Times New Roman" w:hAnsi="Times New Roman" w:cs="Times New Roman"/>
          <w:szCs w:val="28"/>
        </w:rPr>
        <w:t xml:space="preserve">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</w:t>
      </w:r>
      <w:proofErr w:type="gramStart"/>
      <w:r w:rsidRPr="003C3000">
        <w:rPr>
          <w:rStyle w:val="gd15mcfckub"/>
          <w:rFonts w:ascii="Times New Roman" w:hAnsi="Times New Roman" w:cs="Times New Roman"/>
          <w:szCs w:val="28"/>
        </w:rPr>
        <w:t xml:space="preserve">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0.6702825</w:t>
      </w:r>
      <w:proofErr w:type="gramEnd"/>
      <w:r w:rsidRPr="003C3000">
        <w:rPr>
          <w:rStyle w:val="gd15mcfckub"/>
          <w:rFonts w:ascii="Times New Roman" w:hAnsi="Times New Roman" w:cs="Times New Roman"/>
          <w:szCs w:val="28"/>
        </w:rPr>
        <w:t xml:space="preserve">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Default="003C3000" w:rsidP="00CD60FC">
      <w:pPr>
        <w:rPr>
          <w:rFonts w:ascii="Times New Roman" w:eastAsia="標楷體" w:hAnsi="Times New Roman" w:cs="Times New Roman" w:hint="eastAsia"/>
        </w:rPr>
      </w:pP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B51" w:rsidRDefault="00695B51" w:rsidP="00CD60FC">
      <w:pPr>
        <w:rPr>
          <w:rFonts w:ascii="Times New Roman" w:eastAsia="標楷體" w:hAnsi="Times New Roman" w:cs="Times New Roman"/>
        </w:rPr>
        <w:sectPr w:rsidR="00695B51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4"/>
        <w:gridCol w:w="49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  <w:gridCol w:w="776"/>
      </w:tblGrid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lastRenderedPageBreak/>
              <w:t>縣市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1E2F54">
              <w:rPr>
                <w:rFonts w:ascii="標楷體" w:eastAsia="標楷體" w:hAnsi="標楷體" w:cs="新細明體" w:hint="eastAsia"/>
                <w:color w:val="000000"/>
                <w:kern w:val="0"/>
                <w:sz w:val="22"/>
              </w:rPr>
              <w:t>面積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(km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vertAlign w:val="superscript"/>
              </w:rPr>
              <w:t>2</w:t>
            </w: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DC3EE6" w:rsidRDefault="00695B51" w:rsidP="00C6031F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宜蘭縣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2201.43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36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基隆市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269.85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2066.26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127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桃園市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1217.22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73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新竹縣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1411.57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苗栗縣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1826.68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台中市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2239.79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116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彰化縣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1244.55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南投縣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4097.75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341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雲林縣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1399.57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59.72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13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嘉義縣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1952.77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34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台南市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2258.82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62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高雄市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2998.5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119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屏東縣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2805.02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花蓮縣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4605.32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台東縣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</w:pPr>
            <w:r w:rsidRPr="001E2F54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</w:rPr>
              <w:t>3582.21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猴群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</w:tr>
      <w:tr w:rsidR="00695B51" w:rsidRPr="00DC3EE6" w:rsidTr="00C6031F">
        <w:trPr>
          <w:trHeight w:val="30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 w:hint="eastAsia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1E2F54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  <w:sz w:val="22"/>
              </w:rPr>
            </w:pPr>
            <w:proofErr w:type="gramStart"/>
            <w:r w:rsidRPr="001E2F54">
              <w:rPr>
                <w:rFonts w:ascii="Times New Roman" w:eastAsia="標楷體" w:hAnsi="Times New Roman" w:cs="Times New Roman" w:hint="eastAsia"/>
                <w:sz w:val="22"/>
              </w:rPr>
              <w:t>樣點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695B51" w:rsidRPr="00A7246C" w:rsidRDefault="00695B51" w:rsidP="00C6031F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</w:tr>
    </w:tbl>
    <w:p w:rsidR="00695B51" w:rsidRPr="00695B51" w:rsidRDefault="00695B51" w:rsidP="00695B51">
      <w:pPr>
        <w:rPr>
          <w:rFonts w:ascii="Times New Roman" w:eastAsia="標楷體" w:hAnsi="Times New Roman" w:cs="Times New Roman" w:hint="eastAsia"/>
          <w:b/>
        </w:rPr>
      </w:pP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A96" w:rsidRDefault="00FF5A96" w:rsidP="002F73FF">
      <w:r>
        <w:separator/>
      </w:r>
    </w:p>
  </w:endnote>
  <w:endnote w:type="continuationSeparator" w:id="0">
    <w:p w:rsidR="00FF5A96" w:rsidRDefault="00FF5A96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232AEB" w:rsidRDefault="00232AE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58CB" w:rsidRPr="001758CB">
          <w:rPr>
            <w:noProof/>
            <w:lang w:val="zh-TW"/>
          </w:rPr>
          <w:t>4</w:t>
        </w:r>
        <w:r>
          <w:fldChar w:fldCharType="end"/>
        </w:r>
      </w:p>
    </w:sdtContent>
  </w:sdt>
  <w:p w:rsidR="00232AEB" w:rsidRDefault="00232A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A96" w:rsidRDefault="00FF5A96" w:rsidP="002F73FF">
      <w:r>
        <w:separator/>
      </w:r>
    </w:p>
  </w:footnote>
  <w:footnote w:type="continuationSeparator" w:id="0">
    <w:p w:rsidR="00FF5A96" w:rsidRDefault="00FF5A96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7F0B"/>
    <w:rsid w:val="000C50EC"/>
    <w:rsid w:val="000C6B11"/>
    <w:rsid w:val="000D0EAF"/>
    <w:rsid w:val="00100D29"/>
    <w:rsid w:val="001162F1"/>
    <w:rsid w:val="00123D4D"/>
    <w:rsid w:val="00136D7B"/>
    <w:rsid w:val="00137F46"/>
    <w:rsid w:val="00142063"/>
    <w:rsid w:val="00150497"/>
    <w:rsid w:val="001758CB"/>
    <w:rsid w:val="001778B6"/>
    <w:rsid w:val="00177B29"/>
    <w:rsid w:val="00177D7F"/>
    <w:rsid w:val="00184109"/>
    <w:rsid w:val="001A55D8"/>
    <w:rsid w:val="001B17CF"/>
    <w:rsid w:val="001E2F54"/>
    <w:rsid w:val="00217723"/>
    <w:rsid w:val="002221EF"/>
    <w:rsid w:val="00232AEB"/>
    <w:rsid w:val="002346EC"/>
    <w:rsid w:val="00236469"/>
    <w:rsid w:val="00267E94"/>
    <w:rsid w:val="002860B3"/>
    <w:rsid w:val="00294538"/>
    <w:rsid w:val="002C0030"/>
    <w:rsid w:val="002D352D"/>
    <w:rsid w:val="002F73FF"/>
    <w:rsid w:val="00305E71"/>
    <w:rsid w:val="00322257"/>
    <w:rsid w:val="00322853"/>
    <w:rsid w:val="003260ED"/>
    <w:rsid w:val="00334C6B"/>
    <w:rsid w:val="00362A39"/>
    <w:rsid w:val="003733D8"/>
    <w:rsid w:val="00383F12"/>
    <w:rsid w:val="0039302A"/>
    <w:rsid w:val="00396DAB"/>
    <w:rsid w:val="003B0056"/>
    <w:rsid w:val="003C3000"/>
    <w:rsid w:val="003C741B"/>
    <w:rsid w:val="003E0FFD"/>
    <w:rsid w:val="003E2CB2"/>
    <w:rsid w:val="00432738"/>
    <w:rsid w:val="00433DA4"/>
    <w:rsid w:val="0043632B"/>
    <w:rsid w:val="00437FAE"/>
    <w:rsid w:val="00440601"/>
    <w:rsid w:val="00466E0A"/>
    <w:rsid w:val="00474373"/>
    <w:rsid w:val="00487577"/>
    <w:rsid w:val="00490AD3"/>
    <w:rsid w:val="0049201A"/>
    <w:rsid w:val="004A32CE"/>
    <w:rsid w:val="004A526D"/>
    <w:rsid w:val="004B45DE"/>
    <w:rsid w:val="004B6843"/>
    <w:rsid w:val="004E0F7D"/>
    <w:rsid w:val="004E3A17"/>
    <w:rsid w:val="005026D0"/>
    <w:rsid w:val="0050374E"/>
    <w:rsid w:val="005340E2"/>
    <w:rsid w:val="0055536B"/>
    <w:rsid w:val="00572D17"/>
    <w:rsid w:val="00575E33"/>
    <w:rsid w:val="00583750"/>
    <w:rsid w:val="00585BEC"/>
    <w:rsid w:val="00592BD1"/>
    <w:rsid w:val="005B663D"/>
    <w:rsid w:val="005D0B12"/>
    <w:rsid w:val="005D23B1"/>
    <w:rsid w:val="005E43D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85621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70417B"/>
    <w:rsid w:val="00707F90"/>
    <w:rsid w:val="007173FA"/>
    <w:rsid w:val="00733DB6"/>
    <w:rsid w:val="00740B30"/>
    <w:rsid w:val="0074303F"/>
    <w:rsid w:val="00782EB0"/>
    <w:rsid w:val="007A1F97"/>
    <w:rsid w:val="007A36A7"/>
    <w:rsid w:val="007A77EF"/>
    <w:rsid w:val="007B5855"/>
    <w:rsid w:val="007C41FC"/>
    <w:rsid w:val="007C46B3"/>
    <w:rsid w:val="007E3564"/>
    <w:rsid w:val="007F262A"/>
    <w:rsid w:val="008072FF"/>
    <w:rsid w:val="00823E5E"/>
    <w:rsid w:val="00825E94"/>
    <w:rsid w:val="008468BD"/>
    <w:rsid w:val="008524BF"/>
    <w:rsid w:val="0085433D"/>
    <w:rsid w:val="00854EDC"/>
    <w:rsid w:val="00873751"/>
    <w:rsid w:val="00892431"/>
    <w:rsid w:val="008A30D3"/>
    <w:rsid w:val="008B6468"/>
    <w:rsid w:val="00900191"/>
    <w:rsid w:val="00907AF4"/>
    <w:rsid w:val="00911531"/>
    <w:rsid w:val="0091523D"/>
    <w:rsid w:val="00930B52"/>
    <w:rsid w:val="009477FA"/>
    <w:rsid w:val="00965BFB"/>
    <w:rsid w:val="00972D77"/>
    <w:rsid w:val="0097746B"/>
    <w:rsid w:val="00994F3C"/>
    <w:rsid w:val="009A4808"/>
    <w:rsid w:val="009B472D"/>
    <w:rsid w:val="009C5DC9"/>
    <w:rsid w:val="009E7A6F"/>
    <w:rsid w:val="00A01BF3"/>
    <w:rsid w:val="00A31F39"/>
    <w:rsid w:val="00A426EC"/>
    <w:rsid w:val="00A44298"/>
    <w:rsid w:val="00A5218B"/>
    <w:rsid w:val="00A605F6"/>
    <w:rsid w:val="00A62467"/>
    <w:rsid w:val="00A6552E"/>
    <w:rsid w:val="00A7246C"/>
    <w:rsid w:val="00A77A38"/>
    <w:rsid w:val="00A92908"/>
    <w:rsid w:val="00A956B9"/>
    <w:rsid w:val="00AC784A"/>
    <w:rsid w:val="00AE0D24"/>
    <w:rsid w:val="00AE3408"/>
    <w:rsid w:val="00B17C0C"/>
    <w:rsid w:val="00B20F25"/>
    <w:rsid w:val="00B265D3"/>
    <w:rsid w:val="00B36D93"/>
    <w:rsid w:val="00B46057"/>
    <w:rsid w:val="00B53072"/>
    <w:rsid w:val="00B57FFA"/>
    <w:rsid w:val="00BA0969"/>
    <w:rsid w:val="00BA5C87"/>
    <w:rsid w:val="00BA651B"/>
    <w:rsid w:val="00BB21BB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6CCF"/>
    <w:rsid w:val="00C6214F"/>
    <w:rsid w:val="00C77DCE"/>
    <w:rsid w:val="00C85E99"/>
    <w:rsid w:val="00CC2962"/>
    <w:rsid w:val="00CC7BA6"/>
    <w:rsid w:val="00CD0F3D"/>
    <w:rsid w:val="00CD60FC"/>
    <w:rsid w:val="00CE0C90"/>
    <w:rsid w:val="00CE1EE0"/>
    <w:rsid w:val="00CE7692"/>
    <w:rsid w:val="00D00554"/>
    <w:rsid w:val="00D1183E"/>
    <w:rsid w:val="00D416BD"/>
    <w:rsid w:val="00D432BC"/>
    <w:rsid w:val="00D82A86"/>
    <w:rsid w:val="00D83E5D"/>
    <w:rsid w:val="00D87E0E"/>
    <w:rsid w:val="00D96B51"/>
    <w:rsid w:val="00DB371E"/>
    <w:rsid w:val="00DC3EE6"/>
    <w:rsid w:val="00DE2DAF"/>
    <w:rsid w:val="00DF15B4"/>
    <w:rsid w:val="00E07D57"/>
    <w:rsid w:val="00E10546"/>
    <w:rsid w:val="00E27442"/>
    <w:rsid w:val="00E32520"/>
    <w:rsid w:val="00E60571"/>
    <w:rsid w:val="00E649FC"/>
    <w:rsid w:val="00E80CA3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5C6E"/>
    <w:rsid w:val="00F50266"/>
    <w:rsid w:val="00F50279"/>
    <w:rsid w:val="00F51F06"/>
    <w:rsid w:val="00F60D18"/>
    <w:rsid w:val="00F65BA4"/>
    <w:rsid w:val="00F670B0"/>
    <w:rsid w:val="00FC4A9C"/>
    <w:rsid w:val="00FD353D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21CE9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E6B6-035D-4432-8D95-13A5A43E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10</Pages>
  <Words>1270</Words>
  <Characters>7243</Characters>
  <Application>Microsoft Office Word</Application>
  <DocSecurity>0</DocSecurity>
  <Lines>60</Lines>
  <Paragraphs>16</Paragraphs>
  <ScaleCrop>false</ScaleCrop>
  <Company>SYNNEX</Company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cp:lastPrinted>2020-02-14T06:18:00Z</cp:lastPrinted>
  <dcterms:created xsi:type="dcterms:W3CDTF">2020-01-17T10:00:00Z</dcterms:created>
  <dcterms:modified xsi:type="dcterms:W3CDTF">2020-02-14T09:56:00Z</dcterms:modified>
</cp:coreProperties>
</file>